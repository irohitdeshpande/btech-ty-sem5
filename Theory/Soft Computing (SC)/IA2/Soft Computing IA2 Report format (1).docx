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ind w:left="0" w:hanging="2"/>
        <w:rPr/>
      </w:pPr>
      <w:r w:rsidDel="00000000" w:rsidR="00000000" w:rsidRPr="00000000">
        <w:rPr>
          <w:rtl w:val="0"/>
        </w:rPr>
      </w:r>
    </w:p>
    <w:p w:rsidR="00000000" w:rsidDel="00000000" w:rsidP="00000000" w:rsidRDefault="00000000" w:rsidRPr="00000000" w14:paraId="00000002">
      <w:pPr>
        <w:spacing w:line="36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2002790" cy="829310"/>
            <wp:effectExtent b="0" l="0" r="0" t="0"/>
            <wp:docPr descr="Description: https://www.google.com/a/cpanel/somaiya.edu/images/logo.gif?service=google_gsuite" id="3" name="image1.png"/>
            <a:graphic>
              <a:graphicData uri="http://schemas.openxmlformats.org/drawingml/2006/picture">
                <pic:pic>
                  <pic:nvPicPr>
                    <pic:cNvPr descr="Description: https://www.google.com/a/cpanel/somaiya.edu/images/logo.gif?service=google_gsuite" id="0" name="image1.png"/>
                    <pic:cNvPicPr preferRelativeResize="0"/>
                  </pic:nvPicPr>
                  <pic:blipFill>
                    <a:blip r:embed="rId6"/>
                    <a:srcRect b="0" l="0" r="0" t="0"/>
                    <a:stretch>
                      <a:fillRect/>
                    </a:stretch>
                  </pic:blipFill>
                  <pic:spPr>
                    <a:xfrm>
                      <a:off x="0" y="0"/>
                      <a:ext cx="2002790" cy="829310"/>
                    </a:xfrm>
                    <a:prstGeom prst="rect"/>
                    <a:ln/>
                  </pic:spPr>
                </pic:pic>
              </a:graphicData>
            </a:graphic>
          </wp:inline>
        </w:drawing>
      </w:r>
      <w:r w:rsidDel="00000000" w:rsidR="00000000" w:rsidRPr="00000000">
        <w:rPr>
          <w:rtl w:val="0"/>
        </w:rPr>
      </w:r>
      <w:r w:rsidDel="00000000" w:rsidR="00000000" w:rsidRPr="00000000">
        <w:drawing>
          <wp:anchor allowOverlap="1" behindDoc="0" distB="36576" distT="36576" distL="36576" distR="36576" hidden="0" layoutInCell="1" locked="0" relativeHeight="0" simplePos="0">
            <wp:simplePos x="0" y="0"/>
            <wp:positionH relativeFrom="column">
              <wp:posOffset>-256538</wp:posOffset>
            </wp:positionH>
            <wp:positionV relativeFrom="paragraph">
              <wp:posOffset>293370</wp:posOffset>
            </wp:positionV>
            <wp:extent cx="109220" cy="6962775"/>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9220" cy="6962775"/>
                    </a:xfrm>
                    <a:prstGeom prst="rect"/>
                    <a:ln/>
                  </pic:spPr>
                </pic:pic>
              </a:graphicData>
            </a:graphic>
          </wp:anchor>
        </w:drawing>
      </w:r>
      <w:r w:rsidDel="00000000" w:rsidR="00000000" w:rsidRPr="00000000">
        <w:drawing>
          <wp:anchor allowOverlap="1" behindDoc="0" distB="36576" distT="36576" distL="36576" distR="36576" hidden="0" layoutInCell="1" locked="0" relativeHeight="0" simplePos="0">
            <wp:simplePos x="0" y="0"/>
            <wp:positionH relativeFrom="column">
              <wp:posOffset>-555623</wp:posOffset>
            </wp:positionH>
            <wp:positionV relativeFrom="paragraph">
              <wp:posOffset>293370</wp:posOffset>
            </wp:positionV>
            <wp:extent cx="301625" cy="8687435"/>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1625" cy="8687435"/>
                    </a:xfrm>
                    <a:prstGeom prst="rect"/>
                    <a:ln/>
                  </pic:spPr>
                </pic:pic>
              </a:graphicData>
            </a:graphic>
          </wp:anchor>
        </w:drawing>
      </w:r>
    </w:p>
    <w:p w:rsidR="00000000" w:rsidDel="00000000" w:rsidP="00000000" w:rsidRDefault="00000000" w:rsidRPr="00000000" w14:paraId="00000003">
      <w:pPr>
        <w:spacing w:line="360" w:lineRule="auto"/>
        <w:ind w:left="1" w:hanging="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 Computing IA2 report </w:t>
      </w:r>
    </w:p>
    <w:p w:rsidR="00000000" w:rsidDel="00000000" w:rsidP="00000000" w:rsidRDefault="00000000" w:rsidRPr="00000000" w14:paraId="00000004">
      <w:pPr>
        <w:spacing w:line="36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w:t>
      </w:r>
    </w:p>
    <w:p w:rsidR="00000000" w:rsidDel="00000000" w:rsidP="00000000" w:rsidRDefault="00000000" w:rsidRPr="00000000" w14:paraId="00000005">
      <w:pPr>
        <w:spacing w:line="36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6">
      <w:pPr>
        <w:spacing w:line="240" w:lineRule="auto"/>
        <w:ind w:left="2" w:hanging="4"/>
        <w:jc w:val="left"/>
        <w:rPr>
          <w:ins w:author="Soumil Dhywershetty" w:id="0" w:date="2024-10-31T11:36:58Z"/>
          <w:rFonts w:ascii="Times New Roman" w:cs="Times New Roman" w:eastAsia="Times New Roman" w:hAnsi="Times New Roman"/>
          <w:sz w:val="24"/>
          <w:szCs w:val="24"/>
        </w:rPr>
      </w:pPr>
      <w:ins w:author="Soumil Dhywershetty" w:id="0" w:date="2024-10-31T11:36:58Z">
        <w:del w:author="Rohit Deshpande" w:id="1" w:date="2024-11-01T03:22:13Z">
          <w:r w:rsidDel="00000000" w:rsidR="00000000" w:rsidRPr="00000000">
            <w:rPr>
              <w:rFonts w:ascii="Times New Roman" w:cs="Times New Roman" w:eastAsia="Times New Roman" w:hAnsi="Times New Roman"/>
              <w:sz w:val="24"/>
              <w:szCs w:val="24"/>
              <w:rtl w:val="0"/>
            </w:rPr>
            <w:delText xml:space="preserve"> Soumil Dhywershetty</w:delText>
          </w:r>
        </w:del>
        <w:r w:rsidDel="00000000" w:rsidR="00000000" w:rsidRPr="00000000">
          <w:rPr>
            <w:rtl w:val="0"/>
          </w:rPr>
        </w:r>
      </w:ins>
    </w:p>
    <w:p w:rsidR="00000000" w:rsidDel="00000000" w:rsidP="00000000" w:rsidRDefault="00000000" w:rsidRPr="00000000" w14:paraId="00000007">
      <w:pPr>
        <w:spacing w:line="240" w:lineRule="auto"/>
        <w:ind w:left="2" w:hanging="4"/>
        <w:jc w:val="center"/>
        <w:rPr>
          <w:rFonts w:ascii="Times New Roman" w:cs="Times New Roman" w:eastAsia="Times New Roman" w:hAnsi="Times New Roman"/>
          <w:sz w:val="36"/>
          <w:szCs w:val="36"/>
        </w:rPr>
      </w:pPr>
      <w:del w:author="Soumil Dhywershetty" w:id="0" w:date="2024-10-31T11:36:58Z">
        <w:r w:rsidDel="00000000" w:rsidR="00000000" w:rsidRPr="00000000">
          <w:rPr>
            <w:rFonts w:ascii="Times New Roman" w:cs="Times New Roman" w:eastAsia="Times New Roman" w:hAnsi="Times New Roman"/>
            <w:b w:val="1"/>
            <w:sz w:val="36"/>
            <w:szCs w:val="36"/>
            <w:rtl w:val="0"/>
          </w:rPr>
          <w:delText xml:space="preserve">XXXX(Name) </w:delText>
        </w:r>
      </w:del>
      <w:r w:rsidDel="00000000" w:rsidR="00000000" w:rsidRPr="00000000">
        <w:rPr>
          <w:rtl w:val="0"/>
        </w:rPr>
      </w:r>
    </w:p>
    <w:p w:rsidR="00000000" w:rsidDel="00000000" w:rsidP="00000000" w:rsidRDefault="00000000" w:rsidRPr="00000000" w14:paraId="00000008">
      <w:pPr>
        <w:spacing w:line="24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 17000000001</w:t>
      </w:r>
    </w:p>
    <w:p w:rsidR="00000000" w:rsidDel="00000000" w:rsidP="00000000" w:rsidRDefault="00000000" w:rsidRPr="00000000" w14:paraId="00000009">
      <w:pPr>
        <w:spacing w:line="24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w:t>
      </w:r>
    </w:p>
    <w:p w:rsidR="00000000" w:rsidDel="00000000" w:rsidP="00000000" w:rsidRDefault="00000000" w:rsidRPr="00000000" w14:paraId="0000000A">
      <w:pPr>
        <w:spacing w:line="360" w:lineRule="auto"/>
        <w:ind w:left="1" w:hanging="3"/>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line="360" w:lineRule="auto"/>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Department of Computer Engineering</w:t>
      </w:r>
      <w:r w:rsidDel="00000000" w:rsidR="00000000" w:rsidRPr="00000000">
        <w:rPr>
          <w:rtl w:val="0"/>
        </w:rPr>
      </w:r>
    </w:p>
    <w:p w:rsidR="00000000" w:rsidDel="00000000" w:rsidP="00000000" w:rsidRDefault="00000000" w:rsidRPr="00000000" w14:paraId="0000000D">
      <w:pPr>
        <w:spacing w:line="240" w:lineRule="auto"/>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 J. Somaiya College of Engineering</w:t>
      </w:r>
      <w:r w:rsidDel="00000000" w:rsidR="00000000" w:rsidRPr="00000000">
        <w:rPr>
          <w:rtl w:val="0"/>
        </w:rPr>
      </w:r>
    </w:p>
    <w:p w:rsidR="00000000" w:rsidDel="00000000" w:rsidP="00000000" w:rsidRDefault="00000000" w:rsidRPr="00000000" w14:paraId="0000000E">
      <w:pPr>
        <w:spacing w:line="24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(Constituent College of Somaiya Vidyavihar University)</w:t>
      </w:r>
      <w:r w:rsidDel="00000000" w:rsidR="00000000" w:rsidRPr="00000000">
        <w:rPr>
          <w:rtl w:val="0"/>
        </w:rPr>
      </w:r>
    </w:p>
    <w:p w:rsidR="00000000" w:rsidDel="00000000" w:rsidP="00000000" w:rsidRDefault="00000000" w:rsidRPr="00000000" w14:paraId="0000000F">
      <w:pPr>
        <w:spacing w:line="360" w:lineRule="auto"/>
        <w:ind w:left="2" w:hanging="4"/>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0">
      <w:pPr>
        <w:spacing w:line="360" w:lineRule="auto"/>
        <w:ind w:left="2" w:hanging="4"/>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1">
      <w:pPr>
        <w:spacing w:line="360" w:lineRule="auto"/>
        <w:ind w:left="2" w:hanging="4"/>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2">
      <w:pPr>
        <w:spacing w:line="360" w:lineRule="auto"/>
        <w:ind w:left="2" w:hanging="4"/>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3">
      <w:pPr>
        <w:spacing w:line="360" w:lineRule="auto"/>
        <w:ind w:left="2" w:hanging="4"/>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4">
      <w:pPr>
        <w:ind w:left="1" w:hanging="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IA 2 Guidelines for the report writing</w:t>
      </w:r>
    </w:p>
    <w:p w:rsidR="00000000" w:rsidDel="00000000" w:rsidP="00000000" w:rsidRDefault="00000000" w:rsidRPr="00000000" w14:paraId="00000015">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IA2 is an assignment for individual student, the report is to be written by every student of Soft Computing on three research articles from the reputed articles such as journal, conference, book chapter, etc., related to the Neural Network, Fuzzy logic and Machine learning domain. </w:t>
      </w:r>
      <w:r w:rsidDel="00000000" w:rsidR="00000000" w:rsidRPr="00000000">
        <w:rPr>
          <w:rFonts w:ascii="Times New Roman" w:cs="Times New Roman" w:eastAsia="Times New Roman" w:hAnsi="Times New Roman"/>
          <w:b w:val="1"/>
          <w:sz w:val="24"/>
          <w:szCs w:val="24"/>
          <w:rtl w:val="0"/>
        </w:rPr>
        <w:t xml:space="preserve">The report should be of 10 to 15 pages</w:t>
      </w:r>
      <w:r w:rsidDel="00000000" w:rsidR="00000000" w:rsidRPr="00000000">
        <w:rPr>
          <w:rFonts w:ascii="Times New Roman" w:cs="Times New Roman" w:eastAsia="Times New Roman" w:hAnsi="Times New Roman"/>
          <w:sz w:val="24"/>
          <w:szCs w:val="24"/>
          <w:rtl w:val="0"/>
        </w:rPr>
        <w:t xml:space="preserve">. If contents from the papers are part of the report then proper citation should be given to the figures, images and tables and same should be listed in the List of Figures or List of Tables. The write-up template for the report should be as below:</w:t>
      </w:r>
    </w:p>
    <w:p w:rsidR="00000000" w:rsidDel="00000000" w:rsidP="00000000" w:rsidRDefault="00000000" w:rsidRPr="00000000" w14:paraId="00000016">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9">
      <w:pPr>
        <w:spacing w:after="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w:t>
      </w:r>
    </w:p>
    <w:p w:rsidR="00000000" w:rsidDel="00000000" w:rsidP="00000000" w:rsidRDefault="00000000" w:rsidRPr="00000000" w14:paraId="0000001A">
      <w:pPr>
        <w:spacing w:after="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Tables</w:t>
      </w:r>
    </w:p>
    <w:p w:rsidR="00000000" w:rsidDel="00000000" w:rsidP="00000000" w:rsidRDefault="00000000" w:rsidRPr="00000000" w14:paraId="0000001B">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 </w:t>
      </w:r>
      <w:r w:rsidDel="00000000" w:rsidR="00000000" w:rsidRPr="00000000">
        <w:rPr>
          <w:rFonts w:ascii="Times New Roman" w:cs="Times New Roman" w:eastAsia="Times New Roman" w:hAnsi="Times New Roman"/>
          <w:sz w:val="24"/>
          <w:szCs w:val="24"/>
          <w:rtl w:val="0"/>
        </w:rPr>
        <w:t xml:space="preserve">Introduction of the 3 selected research articles</w:t>
      </w:r>
    </w:p>
    <w:p w:rsidR="00000000" w:rsidDel="00000000" w:rsidP="00000000" w:rsidRDefault="00000000" w:rsidRPr="00000000" w14:paraId="00000037">
      <w:pPr>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 Paper1 (2-4 pages)</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(including the objective of study) </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and software used for solving problem / comparison study / survey of related work, in the article</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Methodologies/Approach used</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Inferences/ learning from the results and results analysis (results, strength, limitations) </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Summarize any suggested improvements or future research directions</w:t>
      </w:r>
    </w:p>
    <w:p w:rsidR="00000000" w:rsidDel="00000000" w:rsidP="00000000" w:rsidRDefault="00000000" w:rsidRPr="00000000" w14:paraId="0000003F">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 Paper2 (2-4 pages)</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(including the objective of study) </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and software used for solving problem / comparison study / survey of related work, in the article</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Methodologies/Approach used</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Inferences/ learning from the results and results analysis (results, strength, limitations) </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Summarize any suggested improvements or future research directions</w:t>
      </w:r>
    </w:p>
    <w:p w:rsidR="00000000" w:rsidDel="00000000" w:rsidP="00000000" w:rsidRDefault="00000000" w:rsidRPr="00000000" w14:paraId="00000046">
      <w:pPr>
        <w:spacing w:after="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 Paper2 (2-4 pages)</w:t>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(including the objective of study) </w:t>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and software used for solving problem / comparison study / survey of related work, in the article</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Methodologies/Approach used</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Inferences/ learning from the results and results analysis (results, strength, limitations) </w:t>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0" w:right="0" w:hanging="2"/>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Summarize any suggested improvements or future research directions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spacing w:line="360" w:lineRule="auto"/>
        <w:ind w:left="0" w:hanging="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360" w:lineRule="auto"/>
        <w:ind w:left="0" w:hanging="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ind w:left="0" w:hanging="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360" w:lineRule="auto"/>
        <w:ind w:left="0" w:hanging="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ind w:left="0" w:hanging="2"/>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24"/>
          <w:szCs w:val="24"/>
          <w:rtl w:val="0"/>
        </w:rPr>
        <w:t xml:space="preserve">References: of studied 3 papers </w:t>
        <w:tab/>
      </w:r>
      <w:r w:rsidDel="00000000" w:rsidR="00000000" w:rsidRPr="00000000">
        <w:rPr>
          <w:rtl w:val="0"/>
        </w:rPr>
      </w:r>
    </w:p>
    <w:p w:rsidR="00000000" w:rsidDel="00000000" w:rsidP="00000000" w:rsidRDefault="00000000" w:rsidRPr="00000000" w14:paraId="00000054">
      <w:pPr>
        <w:spacing w:line="360" w:lineRule="auto"/>
        <w:ind w:left="2" w:hanging="4"/>
        <w:jc w:val="center"/>
        <w:rPr>
          <w:rFonts w:ascii="Times New Roman" w:cs="Times New Roman" w:eastAsia="Times New Roman" w:hAnsi="Times New Roman"/>
          <w:sz w:val="44"/>
          <w:szCs w:val="44"/>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pBdr>
        <w:top w:color="622423" w:space="1" w:sz="24" w:val="single"/>
        <w:left w:space="0" w:sz="0" w:val="nil"/>
        <w:bottom w:space="0" w:sz="0" w:val="nil"/>
        <w:right w:space="0" w:sz="0" w:val="nil"/>
        <w:between w:space="0" w:sz="0" w:val="nil"/>
      </w:pBdr>
      <w:ind w:left="0" w:hanging="2"/>
      <w:rPr>
        <w:rFonts w:ascii="Cambria" w:cs="Cambria" w:eastAsia="Cambria" w:hAnsi="Cambria"/>
        <w:color w:val="000000"/>
      </w:rPr>
    </w:pPr>
    <w:r w:rsidDel="00000000" w:rsidR="00000000" w:rsidRPr="00000000">
      <w:rPr>
        <w:rFonts w:ascii="Times New Roman" w:cs="Times New Roman" w:eastAsia="Times New Roman" w:hAnsi="Times New Roman"/>
        <w:b w:val="1"/>
        <w:color w:val="000000"/>
        <w:rtl w:val="0"/>
      </w:rPr>
      <w:t xml:space="preserve">Somaiya Vidyavihar University</w:t>
    </w:r>
    <w:r w:rsidDel="00000000" w:rsidR="00000000" w:rsidRPr="00000000">
      <w:rPr>
        <w:rFonts w:ascii="Times New Roman" w:cs="Times New Roman" w:eastAsia="Times New Roman" w:hAnsi="Times New Roman"/>
        <w:b w:val="1"/>
        <w:color w:val="000000"/>
        <w:sz w:val="24"/>
        <w:szCs w:val="24"/>
        <w:rtl w:val="0"/>
      </w:rPr>
      <w:t xml:space="preserve">                          Soft Computing 2024-25 </w:t>
    </w:r>
    <w:r w:rsidDel="00000000" w:rsidR="00000000" w:rsidRPr="00000000">
      <w:rPr>
        <w:rFonts w:ascii="Cambria" w:cs="Cambria" w:eastAsia="Cambria" w:hAnsi="Cambria"/>
        <w:color w:val="000000"/>
        <w:rtl w:val="0"/>
      </w:rPr>
      <w:t xml:space="preserve"> </w:t>
      <w:tab/>
      <w:t xml:space="preserve">Page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e58968a4b34b79ee94137fd1acd04aa84139e05b9a5064404aedf2c1be404267</vt:lpwstr>
  </property>
</Properties>
</file>